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8A" w:rsidRDefault="006D0B8A"/>
    <w:p w:rsidR="00D06B27" w:rsidRDefault="00DB1D0B" w:rsidP="00B2013C">
      <w:pPr>
        <w:pStyle w:val="a6"/>
        <w:ind w:left="672" w:firstLineChars="0" w:firstLine="0"/>
        <w:rPr>
          <w:b/>
          <w:sz w:val="24"/>
        </w:rPr>
      </w:pPr>
      <w:r w:rsidRPr="009155C7">
        <w:rPr>
          <w:rFonts w:hint="eastAsia"/>
          <w:b/>
          <w:sz w:val="24"/>
        </w:rPr>
        <w:t>开题报告</w:t>
      </w:r>
      <w:r w:rsidR="00062178" w:rsidRPr="009155C7">
        <w:rPr>
          <w:rFonts w:hint="eastAsia"/>
          <w:b/>
          <w:sz w:val="24"/>
        </w:rPr>
        <w:t>结构</w:t>
      </w:r>
    </w:p>
    <w:p w:rsidR="00695158" w:rsidRPr="00FB1DBE" w:rsidRDefault="00695158" w:rsidP="00B2013C">
      <w:pPr>
        <w:pStyle w:val="a6"/>
        <w:ind w:left="672" w:firstLineChars="0" w:firstLine="0"/>
        <w:rPr>
          <w:rFonts w:hint="eastAsia"/>
          <w:color w:val="FF0000"/>
        </w:rPr>
      </w:pPr>
      <w:bookmarkStart w:id="0" w:name="_GoBack"/>
      <w:bookmarkEnd w:id="0"/>
    </w:p>
    <w:p w:rsidR="00BF4917" w:rsidRDefault="00722A82" w:rsidP="004B682C">
      <w:pPr>
        <w:pStyle w:val="a6"/>
        <w:ind w:left="672"/>
      </w:pPr>
      <w:r>
        <w:rPr>
          <w:rFonts w:hint="eastAsia"/>
        </w:rPr>
        <w:t>小样商城</w:t>
      </w:r>
      <w:r>
        <w:rPr>
          <w:rFonts w:hint="eastAsia"/>
        </w:rPr>
        <w:t>APP</w:t>
      </w:r>
      <w:r w:rsidR="00CD065C">
        <w:rPr>
          <w:rFonts w:hint="eastAsia"/>
        </w:rPr>
        <w:t>选题</w:t>
      </w:r>
      <w:r>
        <w:rPr>
          <w:rFonts w:hint="eastAsia"/>
        </w:rPr>
        <w:t>的依据及意义</w:t>
      </w:r>
    </w:p>
    <w:p w:rsidR="004B682C" w:rsidRPr="004B682C" w:rsidRDefault="004B682C" w:rsidP="004B682C">
      <w:pPr>
        <w:pStyle w:val="a6"/>
        <w:ind w:left="672"/>
      </w:pPr>
    </w:p>
    <w:p w:rsidR="004B682C" w:rsidRDefault="00D436DD" w:rsidP="00D06B27">
      <w:pPr>
        <w:pStyle w:val="a6"/>
        <w:ind w:left="672"/>
      </w:pPr>
      <w:r>
        <w:rPr>
          <w:rFonts w:hint="eastAsia"/>
        </w:rPr>
        <w:t>一</w:t>
      </w:r>
      <w:r w:rsidR="00CD065C">
        <w:rPr>
          <w:rFonts w:hint="eastAsia"/>
        </w:rPr>
        <w:t>、</w:t>
      </w:r>
      <w:r w:rsidR="00D02570">
        <w:rPr>
          <w:rFonts w:hint="eastAsia"/>
        </w:rPr>
        <w:t>本论题论述的</w:t>
      </w:r>
      <w:r w:rsidR="00CD065C">
        <w:rPr>
          <w:rFonts w:hint="eastAsia"/>
        </w:rPr>
        <w:t>选题</w:t>
      </w:r>
      <w:r w:rsidR="00722A82">
        <w:rPr>
          <w:rFonts w:hint="eastAsia"/>
        </w:rPr>
        <w:t>依据</w:t>
      </w:r>
      <w:r w:rsidR="00CD065C">
        <w:rPr>
          <w:rFonts w:hint="eastAsia"/>
        </w:rPr>
        <w:t>及意义</w:t>
      </w:r>
    </w:p>
    <w:p w:rsidR="00D06B27" w:rsidRDefault="00722A82" w:rsidP="00D06B27">
      <w:pPr>
        <w:pStyle w:val="a6"/>
        <w:ind w:left="672"/>
      </w:pPr>
      <w:r>
        <w:rPr>
          <w:rFonts w:hint="eastAsia"/>
        </w:rPr>
        <w:t>依据</w:t>
      </w:r>
      <w:r w:rsidR="00D06B27">
        <w:rPr>
          <w:rFonts w:hint="eastAsia"/>
        </w:rPr>
        <w:t>：</w:t>
      </w:r>
      <w:r w:rsidRPr="00722A82">
        <w:rPr>
          <w:rFonts w:asciiTheme="minorEastAsia" w:hAnsiTheme="minorEastAsia"/>
          <w:szCs w:val="21"/>
        </w:rPr>
        <w:t>随着</w:t>
      </w:r>
      <w:r w:rsidRPr="00722A82">
        <w:rPr>
          <w:rFonts w:asciiTheme="minorEastAsia" w:hAnsiTheme="minorEastAsia" w:hint="eastAsia"/>
          <w:szCs w:val="21"/>
        </w:rPr>
        <w:t>网页行业</w:t>
      </w:r>
      <w:r w:rsidRPr="00722A82">
        <w:rPr>
          <w:rFonts w:asciiTheme="minorEastAsia" w:hAnsiTheme="minorEastAsia"/>
          <w:szCs w:val="21"/>
        </w:rPr>
        <w:t>拓展，商品愈加丰富。互联网在提供给消费者更海量</w:t>
      </w:r>
      <w:r>
        <w:rPr>
          <w:rFonts w:asciiTheme="minorEastAsia" w:hAnsiTheme="minorEastAsia" w:hint="eastAsia"/>
          <w:szCs w:val="21"/>
        </w:rPr>
        <w:t>产品信息的同时</w:t>
      </w:r>
      <w:r>
        <w:rPr>
          <w:rFonts w:hint="eastAsia"/>
        </w:rPr>
        <w:t>，也加大了消费者排除冗余无效信息并</w:t>
      </w:r>
      <w:r>
        <w:rPr>
          <w:rFonts w:hint="eastAsia"/>
        </w:rPr>
        <w:t xml:space="preserve"> </w:t>
      </w:r>
      <w:r>
        <w:rPr>
          <w:rFonts w:hint="eastAsia"/>
        </w:rPr>
        <w:t>获取有效进精准信息的成本，导购王网站收集和整理全网信息，提供商品</w:t>
      </w:r>
      <w:r w:rsidR="002D3FF6">
        <w:rPr>
          <w:rFonts w:hint="eastAsia"/>
        </w:rPr>
        <w:t>真实评测内容，能够有效帮助用户做出购买决策，有效降低筛选成本。对商家而言，导购能够使其获得更精准的优质流量。移动网络时代电商购物网站在两极之外形成更多新势力，对导购平台依赖较大。上下游双向需求共同驱动导购行业发展。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>意</w:t>
      </w:r>
      <w:r w:rsidR="002D3FF6">
        <w:rPr>
          <w:rFonts w:hint="eastAsia"/>
        </w:rPr>
        <w:t>义：跨境电商的发展主要得益于政府的支持、消费升级和配套设置的完善。利用好政策的出台降低了跨境电商的经营成本，为跨境电商提供了更广阔的发展空间。消费升级拉升了消费者对全球化高品质的购买和需求。物流、支付等配套设施的完善使用，购物用户更便捷地网罗全球优质商品。</w:t>
      </w:r>
    </w:p>
    <w:p w:rsidR="002D3FF6" w:rsidRDefault="002D3FF6" w:rsidP="00D06B27">
      <w:pPr>
        <w:pStyle w:val="a6"/>
        <w:ind w:left="672"/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3/4</w:t>
      </w:r>
      <w:r>
        <w:rPr>
          <w:rFonts w:hint="eastAsia"/>
        </w:rPr>
        <w:t>跨境网购用户使用过国内跨境电商网站；使用最多的是国内电商境外购物频道，目前</w:t>
      </w:r>
      <w:r w:rsidR="00CD065C">
        <w:rPr>
          <w:rFonts w:hint="eastAsia"/>
        </w:rPr>
        <w:t>，目前较为国际影响力的有天猫国际、京东全球购、唯品国际等。相当比例的用户最终消费行为仍发生在国外网站。国内网站跨境电商网站和官方性电商网站有较大的空间</w:t>
      </w:r>
    </w:p>
    <w:p w:rsidR="00D06B27" w:rsidRDefault="00D06B27" w:rsidP="00D436DD"/>
    <w:p w:rsidR="00D436DD" w:rsidRDefault="00D436DD" w:rsidP="00D06B27">
      <w:pPr>
        <w:pStyle w:val="a6"/>
        <w:ind w:left="672"/>
      </w:pPr>
      <w:r>
        <w:rPr>
          <w:rFonts w:hint="eastAsia"/>
        </w:rPr>
        <w:t>二</w:t>
      </w:r>
      <w:r w:rsidR="00D06B27">
        <w:rPr>
          <w:rFonts w:hint="eastAsia"/>
        </w:rPr>
        <w:t>、本论题论述的主要内容和重点难点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 xml:space="preserve">   </w:t>
      </w:r>
      <w:r>
        <w:rPr>
          <w:rFonts w:hint="eastAsia"/>
        </w:rPr>
        <w:t>主要内容：</w:t>
      </w:r>
      <w:r w:rsidR="00037378" w:rsidRPr="00037378">
        <w:rPr>
          <w:szCs w:val="21"/>
        </w:rPr>
        <w:t>随着网购行业拓展，商品愈加丰富。互联网在提供给消费者更海量产品信息的同时，也加大了消费者排除冗余无效信息并</w:t>
      </w:r>
      <w:r w:rsidR="00037378" w:rsidRPr="00037378">
        <w:rPr>
          <w:szCs w:val="21"/>
        </w:rPr>
        <w:t xml:space="preserve"> </w:t>
      </w:r>
      <w:r w:rsidR="00037378" w:rsidRPr="00037378">
        <w:rPr>
          <w:szCs w:val="21"/>
        </w:rPr>
        <w:t>获取有效精准信息的成本，导购网站收集和整理全网信息，提供商品真实评测内容，能够有效帮助用户做出购买决策，有效降低筛选成本。对商家而言，导购能使其获得更精准的优质流量。移动网购时代</w:t>
      </w:r>
      <w:r w:rsidR="00037378" w:rsidRPr="00037378">
        <w:rPr>
          <w:rFonts w:hint="eastAsia"/>
          <w:szCs w:val="21"/>
        </w:rPr>
        <w:t>，</w:t>
      </w:r>
      <w:r w:rsidR="00037378" w:rsidRPr="00037378">
        <w:rPr>
          <w:szCs w:val="21"/>
        </w:rPr>
        <w:t>电商购物网站在两极之外形成更多新</w:t>
      </w:r>
      <w:r w:rsidR="00037378" w:rsidRPr="00037378">
        <w:rPr>
          <w:szCs w:val="21"/>
        </w:rPr>
        <w:t xml:space="preserve"> </w:t>
      </w:r>
      <w:r w:rsidR="00037378" w:rsidRPr="00037378">
        <w:rPr>
          <w:szCs w:val="21"/>
        </w:rPr>
        <w:t>兴势力，对导购平台依赖较大。上下游双向需求共同驱动导购行业发展</w:t>
      </w:r>
      <w:r w:rsidR="00037378">
        <w:rPr>
          <w:rFonts w:ascii="Arial" w:hAnsi="Arial" w:cs="Arial" w:hint="eastAsia"/>
          <w:color w:val="191919"/>
          <w:shd w:val="clear" w:color="auto" w:fill="FFFFFF"/>
        </w:rPr>
        <w:t>。</w:t>
      </w:r>
    </w:p>
    <w:p w:rsidR="00D436DD" w:rsidRDefault="00D06B27" w:rsidP="00ED187F">
      <w:pPr>
        <w:pStyle w:val="a6"/>
        <w:ind w:left="672"/>
      </w:pPr>
      <w:r>
        <w:rPr>
          <w:rFonts w:hint="eastAsia"/>
        </w:rPr>
        <w:t xml:space="preserve">    </w:t>
      </w:r>
      <w:r>
        <w:rPr>
          <w:rFonts w:hint="eastAsia"/>
        </w:rPr>
        <w:t>重点难点：</w:t>
      </w:r>
      <w:r w:rsidR="002F4C69">
        <w:rPr>
          <w:rFonts w:hint="eastAsia"/>
        </w:rPr>
        <w:t>数据加密</w:t>
      </w:r>
      <w:r w:rsidR="00ED187F">
        <w:t>、</w:t>
      </w:r>
      <w:r w:rsidR="002F4C69">
        <w:rPr>
          <w:rFonts w:hint="eastAsia"/>
        </w:rPr>
        <w:t>作为一个购物系统，对数据的传输和数据库的存储都有较高的安全性要求。数据加密技术的网络中最基本的安全技术，主要通过网络中传输的信息进行数据加密</w:t>
      </w:r>
      <w:r w:rsidR="00ED187F">
        <w:rPr>
          <w:rFonts w:hint="eastAsia"/>
        </w:rPr>
        <w:t>来保其安全性，网络数据加密</w:t>
      </w:r>
      <w:r w:rsidR="00ED187F">
        <w:rPr>
          <w:rFonts w:hint="eastAsia"/>
        </w:rPr>
        <w:t>MD5</w:t>
      </w:r>
      <w:r w:rsidR="00ED187F">
        <w:rPr>
          <w:rFonts w:hint="eastAsia"/>
        </w:rPr>
        <w:t>进行用户的密码加密</w:t>
      </w:r>
      <w:r w:rsidR="0035330B">
        <w:rPr>
          <w:rFonts w:hint="eastAsia"/>
        </w:rPr>
        <w:t>。</w:t>
      </w:r>
    </w:p>
    <w:p w:rsidR="0035330B" w:rsidRDefault="0035330B" w:rsidP="00ED187F">
      <w:pPr>
        <w:pStyle w:val="a6"/>
        <w:ind w:left="672"/>
        <w:rPr>
          <w:rFonts w:hint="eastAsia"/>
        </w:rPr>
      </w:pPr>
    </w:p>
    <w:p w:rsidR="00D436DD" w:rsidRDefault="00D436DD" w:rsidP="00D06B27">
      <w:pPr>
        <w:pStyle w:val="a6"/>
        <w:ind w:left="672"/>
      </w:pPr>
      <w:r>
        <w:rPr>
          <w:rFonts w:hint="eastAsia"/>
        </w:rPr>
        <w:t>三</w:t>
      </w:r>
      <w:r w:rsidR="00D06B27">
        <w:rPr>
          <w:rFonts w:hint="eastAsia"/>
        </w:rPr>
        <w:t>、主要参考文献</w:t>
      </w:r>
      <w:ins w:id="1" w:author="Admin" w:date="2019-11-25T09:51:00Z">
        <w:r w:rsidR="00CB50C5">
          <w:rPr>
            <w:rFonts w:hint="eastAsia"/>
          </w:rPr>
          <w:t>（专科参考文献</w:t>
        </w:r>
        <w:r w:rsidR="00CB50C5">
          <w:rPr>
            <w:rFonts w:hint="eastAsia"/>
          </w:rPr>
          <w:t>5-8</w:t>
        </w:r>
        <w:r w:rsidR="00CB50C5">
          <w:rPr>
            <w:rFonts w:hint="eastAsia"/>
          </w:rPr>
          <w:t>篇即可，不用太多。是学生论文</w:t>
        </w:r>
      </w:ins>
      <w:ins w:id="2" w:author="Admin" w:date="2019-11-25T09:52:00Z">
        <w:r w:rsidR="00CB50C5">
          <w:rPr>
            <w:rFonts w:hint="eastAsia"/>
          </w:rPr>
          <w:t>中引用的参考文献。</w:t>
        </w:r>
      </w:ins>
      <w:ins w:id="3" w:author="Admin" w:date="2019-11-25T09:51:00Z">
        <w:r w:rsidR="00CB50C5">
          <w:rPr>
            <w:rFonts w:hint="eastAsia"/>
          </w:rPr>
          <w:t>）</w:t>
        </w:r>
      </w:ins>
    </w:p>
    <w:p w:rsidR="00D06B27" w:rsidRDefault="00D06B27" w:rsidP="00D06B27">
      <w:pPr>
        <w:pStyle w:val="a6"/>
        <w:ind w:left="672"/>
      </w:pPr>
      <w:r>
        <w:t xml:space="preserve">  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>1.</w:t>
      </w:r>
      <w:r>
        <w:rPr>
          <w:rFonts w:hint="eastAsia"/>
        </w:rPr>
        <w:tab/>
      </w:r>
      <w:r w:rsidR="0035330B" w:rsidRPr="0035330B">
        <w:rPr>
          <w:rFonts w:asciiTheme="majorEastAsia" w:eastAsiaTheme="majorEastAsia" w:hAnsiTheme="majorEastAsia" w:hint="eastAsia"/>
          <w:szCs w:val="21"/>
        </w:rPr>
        <w:t>艾瑞咨询.中国电商生命力报告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>2.</w:t>
      </w:r>
      <w:r>
        <w:rPr>
          <w:rFonts w:hint="eastAsia"/>
        </w:rPr>
        <w:tab/>
      </w:r>
      <w:r w:rsidR="0035330B" w:rsidRPr="0035330B">
        <w:rPr>
          <w:rFonts w:asciiTheme="majorEastAsia" w:eastAsiaTheme="majorEastAsia" w:hAnsiTheme="majorEastAsia" w:hint="eastAsia"/>
          <w:szCs w:val="21"/>
        </w:rPr>
        <w:t>艾瑞咨询.中国互联网平台研究报告</w:t>
      </w:r>
    </w:p>
    <w:p w:rsidR="00D06B27" w:rsidRPr="0035330B" w:rsidRDefault="00D06B27" w:rsidP="00D06B27">
      <w:pPr>
        <w:pStyle w:val="a6"/>
        <w:ind w:left="672"/>
      </w:pPr>
      <w:r>
        <w:rPr>
          <w:rFonts w:hint="eastAsia"/>
        </w:rPr>
        <w:t>3.</w:t>
      </w:r>
      <w:r>
        <w:rPr>
          <w:rFonts w:hint="eastAsia"/>
        </w:rPr>
        <w:tab/>
      </w:r>
      <w:r w:rsidR="0035330B" w:rsidRPr="0035330B">
        <w:rPr>
          <w:rFonts w:asciiTheme="majorEastAsia" w:eastAsiaTheme="majorEastAsia" w:hAnsiTheme="majorEastAsia" w:hint="eastAsia"/>
          <w:szCs w:val="21"/>
        </w:rPr>
        <w:t>艾瑞咨询.中国电商导购行业研究报告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>4.</w:t>
      </w:r>
      <w:r w:rsidR="0035330B" w:rsidRPr="0035330B">
        <w:rPr>
          <w:rFonts w:asciiTheme="majorEastAsia" w:eastAsiaTheme="majorEastAsia" w:hAnsiTheme="majorEastAsia" w:hint="eastAsia"/>
          <w:szCs w:val="21"/>
        </w:rPr>
        <w:t>艾瑞咨询.中国互联网文娱数据发布报告</w:t>
      </w:r>
    </w:p>
    <w:p w:rsidR="00D06B27" w:rsidRDefault="00D06B27" w:rsidP="00D06B27">
      <w:pPr>
        <w:pStyle w:val="a6"/>
        <w:ind w:left="672"/>
      </w:pPr>
      <w:r>
        <w:rPr>
          <w:rFonts w:hint="eastAsia"/>
        </w:rPr>
        <w:t>5.</w:t>
      </w:r>
      <w:r>
        <w:rPr>
          <w:rFonts w:hint="eastAsia"/>
        </w:rPr>
        <w:tab/>
      </w:r>
      <w:r w:rsidR="0035330B" w:rsidRPr="0035330B">
        <w:rPr>
          <w:rFonts w:asciiTheme="majorEastAsia" w:eastAsiaTheme="majorEastAsia" w:hAnsiTheme="majorEastAsia" w:hint="eastAsia"/>
          <w:szCs w:val="21"/>
        </w:rPr>
        <w:t>艾瑞咨询.中国互联网社交企业营销策略书</w:t>
      </w:r>
    </w:p>
    <w:p w:rsidR="00D06B27" w:rsidRDefault="00D06B27" w:rsidP="0035330B">
      <w:pPr>
        <w:pStyle w:val="a6"/>
        <w:ind w:left="672"/>
      </w:pPr>
      <w:r>
        <w:rPr>
          <w:rFonts w:hint="eastAsia"/>
        </w:rPr>
        <w:t>6.</w:t>
      </w:r>
      <w:r>
        <w:rPr>
          <w:rFonts w:hint="eastAsia"/>
        </w:rPr>
        <w:tab/>
      </w:r>
      <w:r w:rsidR="0035330B" w:rsidRPr="0035330B">
        <w:rPr>
          <w:rFonts w:asciiTheme="majorEastAsia" w:eastAsiaTheme="majorEastAsia" w:hAnsiTheme="majorEastAsia" w:hint="eastAsia"/>
          <w:szCs w:val="21"/>
        </w:rPr>
        <w:t>王欣.</w:t>
      </w:r>
      <w:r w:rsidR="0035330B" w:rsidRPr="0035330B">
        <w:rPr>
          <w:rFonts w:asciiTheme="majorEastAsia" w:eastAsiaTheme="majorEastAsia" w:hAnsiTheme="majorEastAsia"/>
          <w:szCs w:val="21"/>
        </w:rPr>
        <w:t xml:space="preserve">MySQL </w:t>
      </w:r>
      <w:r w:rsidR="0035330B" w:rsidRPr="0035330B">
        <w:rPr>
          <w:rFonts w:asciiTheme="majorEastAsia" w:eastAsiaTheme="majorEastAsia" w:hAnsiTheme="majorEastAsia" w:hint="eastAsia"/>
          <w:szCs w:val="21"/>
        </w:rPr>
        <w:t>数据分析[</w:t>
      </w:r>
      <w:r w:rsidR="0035330B" w:rsidRPr="0035330B">
        <w:rPr>
          <w:rFonts w:asciiTheme="majorEastAsia" w:eastAsiaTheme="majorEastAsia" w:hAnsiTheme="majorEastAsia"/>
          <w:szCs w:val="21"/>
        </w:rPr>
        <w:t>M].</w:t>
      </w:r>
      <w:r w:rsidR="0035330B" w:rsidRPr="0035330B">
        <w:rPr>
          <w:rFonts w:asciiTheme="majorEastAsia" w:eastAsiaTheme="majorEastAsia" w:hAnsiTheme="majorEastAsia" w:hint="eastAsia"/>
          <w:szCs w:val="21"/>
        </w:rPr>
        <w:t>北京：中国水利水电出版色，2008</w:t>
      </w:r>
      <w:r w:rsidR="0035330B" w:rsidRPr="0035330B">
        <w:rPr>
          <w:szCs w:val="21"/>
        </w:rPr>
        <w:t xml:space="preserve"> </w:t>
      </w:r>
    </w:p>
    <w:p w:rsidR="00D436DD" w:rsidRPr="0035330B" w:rsidRDefault="00D436DD" w:rsidP="00D06B27">
      <w:pPr>
        <w:pStyle w:val="a6"/>
        <w:ind w:left="672"/>
      </w:pPr>
    </w:p>
    <w:p w:rsidR="00D06B27" w:rsidRDefault="00D436DD" w:rsidP="00D06B27">
      <w:pPr>
        <w:pStyle w:val="a6"/>
        <w:ind w:left="672"/>
      </w:pPr>
      <w:r>
        <w:rPr>
          <w:rFonts w:hint="eastAsia"/>
        </w:rPr>
        <w:t>四</w:t>
      </w:r>
      <w:r w:rsidR="00D06B27">
        <w:rPr>
          <w:rFonts w:hint="eastAsia"/>
        </w:rPr>
        <w:t>、毕业论文进度安排</w:t>
      </w:r>
      <w:r w:rsidR="00BC172C">
        <w:rPr>
          <w:rFonts w:hint="eastAsia"/>
        </w:rPr>
        <w:t xml:space="preserve"> </w:t>
      </w:r>
    </w:p>
    <w:p w:rsidR="00D06B27" w:rsidRDefault="00D06B27" w:rsidP="00D06B27">
      <w:pPr>
        <w:pStyle w:val="a6"/>
        <w:ind w:left="672"/>
      </w:pPr>
      <w:r>
        <w:t xml:space="preserve">  </w:t>
      </w:r>
    </w:p>
    <w:p w:rsidR="00D06B27" w:rsidRPr="00C96866" w:rsidRDefault="007D48BD" w:rsidP="00D436DD">
      <w:pPr>
        <w:pStyle w:val="a6"/>
        <w:ind w:left="672" w:firstLineChars="300" w:firstLine="630"/>
      </w:pPr>
      <w:r>
        <w:rPr>
          <w:rFonts w:hint="eastAsia"/>
        </w:rPr>
        <w:lastRenderedPageBreak/>
        <w:t>2020.01.17 -- 2020.02.08</w:t>
      </w:r>
      <w:r w:rsidR="00803B47" w:rsidRPr="00C9686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="00803B47" w:rsidRPr="00C96866">
        <w:rPr>
          <w:rFonts w:hint="eastAsia"/>
        </w:rPr>
        <w:t>完成</w:t>
      </w:r>
      <w:r w:rsidR="00C96866" w:rsidRPr="00C96866">
        <w:rPr>
          <w:rFonts w:hint="eastAsia"/>
        </w:rPr>
        <w:t>毕业设计</w:t>
      </w:r>
      <w:r w:rsidR="00803B47" w:rsidRPr="00C96866">
        <w:rPr>
          <w:rFonts w:hint="eastAsia"/>
        </w:rPr>
        <w:t>选题</w:t>
      </w:r>
    </w:p>
    <w:p w:rsidR="00FE59B5" w:rsidRPr="00C96866" w:rsidRDefault="00D06B27" w:rsidP="00D06B27">
      <w:pPr>
        <w:pStyle w:val="a6"/>
        <w:ind w:left="672"/>
      </w:pPr>
      <w:r w:rsidRPr="00C96866">
        <w:rPr>
          <w:rFonts w:hint="eastAsia"/>
        </w:rPr>
        <w:t xml:space="preserve">  </w:t>
      </w:r>
      <w:r w:rsidR="007D48BD">
        <w:rPr>
          <w:rFonts w:hint="eastAsia"/>
        </w:rPr>
        <w:t>2020.02.01</w:t>
      </w:r>
      <w:r w:rsidR="00C96866" w:rsidRPr="00C96866">
        <w:rPr>
          <w:rFonts w:hint="eastAsia"/>
        </w:rPr>
        <w:t xml:space="preserve"> --</w:t>
      </w:r>
      <w:r w:rsidR="007D48BD">
        <w:rPr>
          <w:rFonts w:hint="eastAsia"/>
        </w:rPr>
        <w:t>2020.02.15</w:t>
      </w:r>
      <w:r w:rsidRPr="00C96866">
        <w:rPr>
          <w:rFonts w:hint="eastAsia"/>
        </w:rPr>
        <w:t xml:space="preserve">    </w:t>
      </w:r>
      <w:r w:rsidR="007D48BD">
        <w:rPr>
          <w:rFonts w:hint="eastAsia"/>
        </w:rPr>
        <w:t xml:space="preserve"> </w:t>
      </w:r>
      <w:r w:rsidR="0004085E">
        <w:rPr>
          <w:rFonts w:hint="eastAsia"/>
        </w:rPr>
        <w:t>系统设计与开发</w:t>
      </w:r>
    </w:p>
    <w:p w:rsidR="00DF66BF" w:rsidRPr="00C96866" w:rsidRDefault="007D48BD" w:rsidP="00E10860">
      <w:pPr>
        <w:pStyle w:val="a6"/>
        <w:ind w:left="672"/>
      </w:pPr>
      <w:r>
        <w:rPr>
          <w:rFonts w:hint="eastAsia"/>
        </w:rPr>
        <w:t xml:space="preserve">  2020.02</w:t>
      </w:r>
      <w:r w:rsidR="00FE59B5" w:rsidRPr="00C96866">
        <w:rPr>
          <w:rFonts w:hint="eastAsia"/>
        </w:rPr>
        <w:t>.</w:t>
      </w:r>
      <w:r>
        <w:rPr>
          <w:rFonts w:hint="eastAsia"/>
        </w:rPr>
        <w:t>20</w:t>
      </w:r>
      <w:r w:rsidR="00FE59B5" w:rsidRPr="00C96866">
        <w:rPr>
          <w:rFonts w:hint="eastAsia"/>
        </w:rPr>
        <w:t xml:space="preserve"> </w:t>
      </w:r>
      <w:r w:rsidR="00C96866" w:rsidRPr="00C96866">
        <w:rPr>
          <w:rFonts w:hint="eastAsia"/>
        </w:rPr>
        <w:t>--</w:t>
      </w:r>
      <w:r>
        <w:rPr>
          <w:rFonts w:hint="eastAsia"/>
        </w:rPr>
        <w:t>2020</w:t>
      </w:r>
      <w:r w:rsidR="00FE59B5" w:rsidRPr="00C96866">
        <w:rPr>
          <w:rFonts w:hint="eastAsia"/>
        </w:rPr>
        <w:t>.</w:t>
      </w:r>
      <w:r>
        <w:rPr>
          <w:rFonts w:hint="eastAsia"/>
        </w:rPr>
        <w:t>02</w:t>
      </w:r>
      <w:r w:rsidR="00FE59B5" w:rsidRPr="00C96866">
        <w:rPr>
          <w:rFonts w:hint="eastAsia"/>
        </w:rPr>
        <w:t>.</w:t>
      </w:r>
      <w:r>
        <w:rPr>
          <w:rFonts w:hint="eastAsia"/>
        </w:rPr>
        <w:t>20</w:t>
      </w:r>
      <w:r w:rsidR="00FE59B5" w:rsidRPr="00C96866">
        <w:rPr>
          <w:rFonts w:hint="eastAsia"/>
        </w:rPr>
        <w:t xml:space="preserve">  </w:t>
      </w:r>
      <w:r w:rsidR="00E10860" w:rsidRPr="00C96866">
        <w:rPr>
          <w:rFonts w:hint="eastAsia"/>
        </w:rPr>
        <w:t xml:space="preserve">   </w:t>
      </w:r>
      <w:r w:rsidR="0004085E">
        <w:rPr>
          <w:rFonts w:hint="eastAsia"/>
        </w:rPr>
        <w:t>系统调试完毕，完成论文初稿，完成论文修改稿</w:t>
      </w:r>
      <w:r w:rsidR="002121A9">
        <w:rPr>
          <w:rFonts w:hint="eastAsia"/>
        </w:rPr>
        <w:t>，终稿</w:t>
      </w:r>
    </w:p>
    <w:p w:rsidR="00FE59B5" w:rsidRPr="00C96866" w:rsidRDefault="007D48BD" w:rsidP="00FE59B5">
      <w:pPr>
        <w:pStyle w:val="a6"/>
        <w:ind w:left="672"/>
      </w:pPr>
      <w:r>
        <w:rPr>
          <w:rFonts w:hint="eastAsia"/>
        </w:rPr>
        <w:t xml:space="preserve">  2020</w:t>
      </w:r>
      <w:r w:rsidR="00FE59B5" w:rsidRPr="00C96866">
        <w:rPr>
          <w:rFonts w:hint="eastAsia"/>
        </w:rPr>
        <w:t>.</w:t>
      </w:r>
      <w:r>
        <w:rPr>
          <w:rFonts w:hint="eastAsia"/>
        </w:rPr>
        <w:t>03.01</w:t>
      </w:r>
      <w:r w:rsidR="00FE59B5" w:rsidRPr="00C96866">
        <w:rPr>
          <w:rFonts w:hint="eastAsia"/>
        </w:rPr>
        <w:t xml:space="preserve"> </w:t>
      </w:r>
      <w:r w:rsidR="00C96866" w:rsidRPr="00C96866">
        <w:rPr>
          <w:rFonts w:hint="eastAsia"/>
        </w:rPr>
        <w:t>--</w:t>
      </w:r>
      <w:r>
        <w:rPr>
          <w:rFonts w:hint="eastAsia"/>
        </w:rPr>
        <w:t>2020</w:t>
      </w:r>
      <w:r w:rsidR="00FE59B5" w:rsidRPr="00C96866">
        <w:rPr>
          <w:rFonts w:hint="eastAsia"/>
        </w:rPr>
        <w:t>.</w:t>
      </w:r>
      <w:r>
        <w:rPr>
          <w:rFonts w:hint="eastAsia"/>
        </w:rPr>
        <w:t>03.05</w:t>
      </w:r>
      <w:r w:rsidR="00FE59B5" w:rsidRPr="00C96866">
        <w:rPr>
          <w:rFonts w:hint="eastAsia"/>
        </w:rPr>
        <w:t xml:space="preserve">  </w:t>
      </w:r>
      <w:r w:rsidR="00C96866" w:rsidRPr="00C96866">
        <w:rPr>
          <w:rFonts w:hint="eastAsia"/>
        </w:rPr>
        <w:t xml:space="preserve">   </w:t>
      </w:r>
      <w:r w:rsidR="00FE59B5" w:rsidRPr="00C96866">
        <w:rPr>
          <w:rFonts w:hint="eastAsia"/>
        </w:rPr>
        <w:t>填写毕业论文册</w:t>
      </w:r>
      <w:r w:rsidR="009C3DF8">
        <w:rPr>
          <w:rFonts w:hint="eastAsia"/>
        </w:rPr>
        <w:t xml:space="preserve"> </w:t>
      </w:r>
    </w:p>
    <w:p w:rsidR="00FE59B5" w:rsidRPr="00C96866" w:rsidRDefault="00FE59B5" w:rsidP="00FE59B5">
      <w:pPr>
        <w:pStyle w:val="a6"/>
        <w:ind w:left="672"/>
      </w:pPr>
    </w:p>
    <w:p w:rsidR="00BF4917" w:rsidRDefault="00BF4917" w:rsidP="00062178">
      <w:pPr>
        <w:pStyle w:val="a6"/>
        <w:ind w:left="672" w:firstLineChars="0" w:firstLine="0"/>
      </w:pPr>
    </w:p>
    <w:p w:rsidR="005F3879" w:rsidRDefault="005F3879" w:rsidP="00062178">
      <w:pPr>
        <w:pStyle w:val="a6"/>
        <w:ind w:left="672" w:firstLineChars="0" w:firstLine="0"/>
      </w:pPr>
    </w:p>
    <w:p w:rsidR="005F3879" w:rsidRPr="000D70F6" w:rsidRDefault="005F3879" w:rsidP="00062178">
      <w:pPr>
        <w:pStyle w:val="a6"/>
        <w:ind w:left="672" w:firstLineChars="0" w:firstLine="0"/>
      </w:pPr>
    </w:p>
    <w:p w:rsidR="00C46470" w:rsidRDefault="00C46470" w:rsidP="00C46470"/>
    <w:p w:rsidR="00752E41" w:rsidRDefault="00752E41" w:rsidP="00C46470"/>
    <w:p w:rsidR="006E19DC" w:rsidRPr="00C46470" w:rsidRDefault="006E19DC" w:rsidP="00C46470"/>
    <w:sectPr w:rsidR="006E19DC" w:rsidRPr="00C4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13" w:rsidRDefault="00EC5913" w:rsidP="00135FA0">
      <w:r>
        <w:separator/>
      </w:r>
    </w:p>
  </w:endnote>
  <w:endnote w:type="continuationSeparator" w:id="0">
    <w:p w:rsidR="00EC5913" w:rsidRDefault="00EC5913" w:rsidP="0013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13" w:rsidRDefault="00EC5913" w:rsidP="00135FA0">
      <w:r>
        <w:separator/>
      </w:r>
    </w:p>
  </w:footnote>
  <w:footnote w:type="continuationSeparator" w:id="0">
    <w:p w:rsidR="00EC5913" w:rsidRDefault="00EC5913" w:rsidP="0013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42A"/>
    <w:multiLevelType w:val="hybridMultilevel"/>
    <w:tmpl w:val="F91AEFEC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F2F01C9"/>
    <w:multiLevelType w:val="hybridMultilevel"/>
    <w:tmpl w:val="C2606F26"/>
    <w:lvl w:ilvl="0" w:tplc="7A1E67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5CC70382"/>
    <w:multiLevelType w:val="hybridMultilevel"/>
    <w:tmpl w:val="820474EA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02"/>
    <w:rsid w:val="00037378"/>
    <w:rsid w:val="0004085E"/>
    <w:rsid w:val="00062178"/>
    <w:rsid w:val="00077C68"/>
    <w:rsid w:val="00087053"/>
    <w:rsid w:val="000D70F6"/>
    <w:rsid w:val="00135FA0"/>
    <w:rsid w:val="00143B21"/>
    <w:rsid w:val="00196910"/>
    <w:rsid w:val="00203E4A"/>
    <w:rsid w:val="002121A9"/>
    <w:rsid w:val="0024324B"/>
    <w:rsid w:val="002D3FF6"/>
    <w:rsid w:val="002F4C69"/>
    <w:rsid w:val="0035330B"/>
    <w:rsid w:val="00390DCF"/>
    <w:rsid w:val="0043521D"/>
    <w:rsid w:val="00441906"/>
    <w:rsid w:val="00461012"/>
    <w:rsid w:val="004728B4"/>
    <w:rsid w:val="004B682C"/>
    <w:rsid w:val="005D6A4D"/>
    <w:rsid w:val="005F3879"/>
    <w:rsid w:val="006210C5"/>
    <w:rsid w:val="006608A1"/>
    <w:rsid w:val="00695158"/>
    <w:rsid w:val="00697C33"/>
    <w:rsid w:val="006D0B8A"/>
    <w:rsid w:val="006E19DC"/>
    <w:rsid w:val="00722A82"/>
    <w:rsid w:val="00752E41"/>
    <w:rsid w:val="007D2B0B"/>
    <w:rsid w:val="007D48BD"/>
    <w:rsid w:val="007F4643"/>
    <w:rsid w:val="00803B47"/>
    <w:rsid w:val="00850D17"/>
    <w:rsid w:val="009155C7"/>
    <w:rsid w:val="00926B26"/>
    <w:rsid w:val="009C3DF8"/>
    <w:rsid w:val="00A108EB"/>
    <w:rsid w:val="00B2013C"/>
    <w:rsid w:val="00B55766"/>
    <w:rsid w:val="00BB2A71"/>
    <w:rsid w:val="00BC172C"/>
    <w:rsid w:val="00BF4917"/>
    <w:rsid w:val="00C46470"/>
    <w:rsid w:val="00C96866"/>
    <w:rsid w:val="00CB50C5"/>
    <w:rsid w:val="00CD065C"/>
    <w:rsid w:val="00D02570"/>
    <w:rsid w:val="00D06B27"/>
    <w:rsid w:val="00D436DD"/>
    <w:rsid w:val="00DA7D02"/>
    <w:rsid w:val="00DB1D0B"/>
    <w:rsid w:val="00DF66BF"/>
    <w:rsid w:val="00E03A63"/>
    <w:rsid w:val="00E10860"/>
    <w:rsid w:val="00E94C1C"/>
    <w:rsid w:val="00EA40DC"/>
    <w:rsid w:val="00EC5913"/>
    <w:rsid w:val="00ED187F"/>
    <w:rsid w:val="00F32FD4"/>
    <w:rsid w:val="00F612D6"/>
    <w:rsid w:val="00FA451E"/>
    <w:rsid w:val="00FB1DBE"/>
    <w:rsid w:val="00FC1153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4B3B4-1AFA-4EFC-812F-8544C797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F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C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5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5F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7C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621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0C5"/>
    <w:rPr>
      <w:sz w:val="18"/>
      <w:szCs w:val="18"/>
    </w:rPr>
  </w:style>
  <w:style w:type="paragraph" w:styleId="a6">
    <w:name w:val="List Paragraph"/>
    <w:basedOn w:val="a"/>
    <w:uiPriority w:val="34"/>
    <w:qFormat/>
    <w:rsid w:val="00062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FF59-0523-46BD-A6E5-D8758917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Siclty</cp:lastModifiedBy>
  <cp:revision>68</cp:revision>
  <dcterms:created xsi:type="dcterms:W3CDTF">2019-11-21T03:29:00Z</dcterms:created>
  <dcterms:modified xsi:type="dcterms:W3CDTF">2020-03-04T16:39:00Z</dcterms:modified>
</cp:coreProperties>
</file>